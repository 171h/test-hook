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simple demo </w:t>
      </w:r>
      <w:r>
        <w:t xml:space="preserve">on how to </w:t>
      </w:r>
      <w:ins w:id="0" w:author="Firstname Lastname" w:date="2020-10-06T09:00:00Z">
        <w:r>
          <w:t xml:space="preserve">mark a text as an insertion </w:t>
        </w:r>
      </w:ins>
      <w:del w:id="1" w:author="Firstname Lastname" w:date="2020-10-06T09:00:00Z">
        <w:r>
          <w:delText xml:space="preserve">or a deletion.</w:delText>
        </w:r>
      </w:del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2023-07-20T06:21:15.178Z</dcterms:created>
  <dcterms:modified xsi:type="dcterms:W3CDTF">2023-07-20T06:21:15.180Z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